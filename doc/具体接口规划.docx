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E2" w:rsidRPr="003764E2" w:rsidRDefault="003764E2" w:rsidP="003764E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kern w:val="0"/>
          <w:sz w:val="32"/>
          <w:szCs w:val="24"/>
        </w:rPr>
      </w:pPr>
      <w:r w:rsidRPr="003764E2">
        <w:rPr>
          <w:rFonts w:ascii="Courier New" w:eastAsia="宋体" w:hAnsi="Courier New" w:cs="Courier New" w:hint="eastAsia"/>
          <w:b/>
          <w:kern w:val="0"/>
          <w:sz w:val="32"/>
          <w:szCs w:val="24"/>
        </w:rPr>
        <w:t>总</w:t>
      </w:r>
      <w:proofErr w:type="gramStart"/>
      <w:r w:rsidRPr="003764E2">
        <w:rPr>
          <w:rFonts w:ascii="Courier New" w:eastAsia="宋体" w:hAnsi="Courier New" w:cs="Courier New" w:hint="eastAsia"/>
          <w:b/>
          <w:kern w:val="0"/>
          <w:sz w:val="32"/>
          <w:szCs w:val="24"/>
        </w:rPr>
        <w:t>览</w:t>
      </w:r>
      <w:proofErr w:type="gramEnd"/>
    </w:p>
    <w:p w:rsidR="003764E2" w:rsidRPr="003764E2" w:rsidRDefault="003764E2" w:rsidP="003764E2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Courier New" w:eastAsia="宋体" w:hAnsi="Courier New" w:cs="Courier New"/>
          <w:b/>
          <w:kern w:val="0"/>
          <w:sz w:val="28"/>
          <w:szCs w:val="24"/>
        </w:rPr>
      </w:pPr>
      <w:r w:rsidRPr="003764E2">
        <w:rPr>
          <w:rFonts w:ascii="Courier New" w:eastAsia="宋体" w:hAnsi="Courier New" w:cs="Courier New"/>
          <w:b/>
          <w:kern w:val="0"/>
          <w:sz w:val="28"/>
          <w:szCs w:val="24"/>
        </w:rPr>
        <w:t>文件操作类：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257"/>
        <w:gridCol w:w="5044"/>
      </w:tblGrid>
      <w:tr w:rsidR="003764E2" w:rsidRPr="003764E2" w:rsidTr="0037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2" w:type="pct"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4"/>
                <w:szCs w:val="24"/>
              </w:rPr>
              <w:t>接口</w:t>
            </w:r>
          </w:p>
        </w:tc>
        <w:tc>
          <w:tcPr>
            <w:tcW w:w="3038" w:type="pct"/>
          </w:tcPr>
          <w:p w:rsidR="003764E2" w:rsidRPr="003764E2" w:rsidRDefault="003764E2" w:rsidP="003764E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4"/>
                <w:szCs w:val="24"/>
              </w:rPr>
              <w:t>名称</w:t>
            </w:r>
          </w:p>
        </w:tc>
      </w:tr>
      <w:tr w:rsidR="003764E2" w:rsidRPr="003764E2" w:rsidTr="0037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pct"/>
            <w:hideMark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列出指定目录下的文件名</w:t>
            </w:r>
          </w:p>
        </w:tc>
        <w:tc>
          <w:tcPr>
            <w:tcW w:w="3038" w:type="pct"/>
            <w:hideMark/>
          </w:tcPr>
          <w:p w:rsidR="003764E2" w:rsidRPr="003764E2" w:rsidRDefault="003764E2" w:rsidP="003764E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list_file</w:t>
            </w:r>
            <w:proofErr w:type="spellEnd"/>
          </w:p>
        </w:tc>
      </w:tr>
      <w:tr w:rsidR="003764E2" w:rsidRPr="003764E2" w:rsidTr="0037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pct"/>
            <w:hideMark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获取某一指定文件属性</w:t>
            </w:r>
          </w:p>
        </w:tc>
        <w:tc>
          <w:tcPr>
            <w:tcW w:w="3038" w:type="pct"/>
            <w:hideMark/>
          </w:tcPr>
          <w:p w:rsidR="003764E2" w:rsidRPr="003764E2" w:rsidRDefault="003764E2" w:rsidP="003764E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get_file_property</w:t>
            </w:r>
            <w:proofErr w:type="spellEnd"/>
          </w:p>
        </w:tc>
      </w:tr>
      <w:tr w:rsidR="003764E2" w:rsidRPr="003764E2" w:rsidTr="0037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pct"/>
            <w:hideMark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获取某一指定目录属性</w:t>
            </w:r>
          </w:p>
        </w:tc>
        <w:tc>
          <w:tcPr>
            <w:tcW w:w="3038" w:type="pct"/>
            <w:hideMark/>
          </w:tcPr>
          <w:p w:rsidR="003764E2" w:rsidRPr="003764E2" w:rsidRDefault="003764E2" w:rsidP="003764E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get_dir_property</w:t>
            </w:r>
            <w:proofErr w:type="spellEnd"/>
          </w:p>
        </w:tc>
      </w:tr>
      <w:tr w:rsidR="003764E2" w:rsidRPr="003764E2" w:rsidTr="0037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pct"/>
            <w:hideMark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新建文件</w:t>
            </w:r>
          </w:p>
        </w:tc>
        <w:tc>
          <w:tcPr>
            <w:tcW w:w="3038" w:type="pct"/>
            <w:hideMark/>
          </w:tcPr>
          <w:p w:rsidR="003764E2" w:rsidRPr="003764E2" w:rsidRDefault="003764E2" w:rsidP="003764E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new_file</w:t>
            </w:r>
            <w:proofErr w:type="spellEnd"/>
          </w:p>
        </w:tc>
      </w:tr>
      <w:tr w:rsidR="003764E2" w:rsidRPr="003764E2" w:rsidTr="0037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pct"/>
            <w:hideMark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新建目录</w:t>
            </w:r>
          </w:p>
        </w:tc>
        <w:tc>
          <w:tcPr>
            <w:tcW w:w="3038" w:type="pct"/>
            <w:hideMark/>
          </w:tcPr>
          <w:p w:rsidR="003764E2" w:rsidRPr="003764E2" w:rsidRDefault="003764E2" w:rsidP="003764E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new_dir</w:t>
            </w:r>
            <w:proofErr w:type="spellEnd"/>
          </w:p>
        </w:tc>
      </w:tr>
      <w:tr w:rsidR="003764E2" w:rsidRPr="003764E2" w:rsidTr="0037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pct"/>
            <w:hideMark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进入目录</w:t>
            </w:r>
          </w:p>
        </w:tc>
        <w:tc>
          <w:tcPr>
            <w:tcW w:w="3038" w:type="pct"/>
            <w:hideMark/>
          </w:tcPr>
          <w:p w:rsidR="003764E2" w:rsidRPr="003764E2" w:rsidRDefault="003764E2" w:rsidP="003764E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enter_dir</w:t>
            </w:r>
            <w:proofErr w:type="spellEnd"/>
          </w:p>
        </w:tc>
      </w:tr>
      <w:tr w:rsidR="003764E2" w:rsidRPr="003764E2" w:rsidTr="0037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pct"/>
            <w:hideMark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删除文件</w:t>
            </w:r>
          </w:p>
        </w:tc>
        <w:tc>
          <w:tcPr>
            <w:tcW w:w="3038" w:type="pct"/>
            <w:hideMark/>
          </w:tcPr>
          <w:p w:rsidR="003764E2" w:rsidRPr="003764E2" w:rsidRDefault="003764E2" w:rsidP="003764E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del_file</w:t>
            </w:r>
            <w:proofErr w:type="spellEnd"/>
          </w:p>
        </w:tc>
      </w:tr>
      <w:tr w:rsidR="003764E2" w:rsidRPr="003764E2" w:rsidTr="0037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pct"/>
            <w:hideMark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删除目录</w:t>
            </w:r>
          </w:p>
        </w:tc>
        <w:tc>
          <w:tcPr>
            <w:tcW w:w="3038" w:type="pct"/>
            <w:hideMark/>
          </w:tcPr>
          <w:p w:rsidR="003764E2" w:rsidRPr="003764E2" w:rsidRDefault="003764E2" w:rsidP="003764E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del_dir</w:t>
            </w:r>
            <w:proofErr w:type="spellEnd"/>
          </w:p>
        </w:tc>
      </w:tr>
      <w:tr w:rsidR="003764E2" w:rsidRPr="003764E2" w:rsidTr="0037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pct"/>
            <w:hideMark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读取文件</w:t>
            </w:r>
          </w:p>
        </w:tc>
        <w:tc>
          <w:tcPr>
            <w:tcW w:w="3038" w:type="pct"/>
            <w:hideMark/>
          </w:tcPr>
          <w:p w:rsidR="003764E2" w:rsidRPr="003764E2" w:rsidRDefault="003764E2" w:rsidP="003764E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read_file</w:t>
            </w:r>
            <w:proofErr w:type="spellEnd"/>
          </w:p>
        </w:tc>
      </w:tr>
      <w:tr w:rsidR="003764E2" w:rsidRPr="003764E2" w:rsidTr="0037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pct"/>
            <w:hideMark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目录重命名</w:t>
            </w:r>
          </w:p>
        </w:tc>
        <w:tc>
          <w:tcPr>
            <w:tcW w:w="3038" w:type="pct"/>
            <w:hideMark/>
          </w:tcPr>
          <w:p w:rsidR="003764E2" w:rsidRPr="003764E2" w:rsidRDefault="003764E2" w:rsidP="003764E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rename_dir</w:t>
            </w:r>
            <w:proofErr w:type="spellEnd"/>
          </w:p>
        </w:tc>
      </w:tr>
      <w:tr w:rsidR="003764E2" w:rsidRPr="003764E2" w:rsidTr="0037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pct"/>
            <w:hideMark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文件重命名</w:t>
            </w:r>
          </w:p>
        </w:tc>
        <w:tc>
          <w:tcPr>
            <w:tcW w:w="3038" w:type="pct"/>
            <w:hideMark/>
          </w:tcPr>
          <w:p w:rsidR="003764E2" w:rsidRPr="003764E2" w:rsidRDefault="003764E2" w:rsidP="003764E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3764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rename_file</w:t>
            </w:r>
            <w:proofErr w:type="spellEnd"/>
          </w:p>
        </w:tc>
      </w:tr>
    </w:tbl>
    <w:p w:rsidR="003764E2" w:rsidRPr="003764E2" w:rsidRDefault="003764E2" w:rsidP="003764E2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Courier New" w:eastAsia="宋体" w:hAnsi="Courier New" w:cs="Courier New"/>
          <w:b/>
          <w:kern w:val="0"/>
          <w:sz w:val="28"/>
          <w:szCs w:val="24"/>
        </w:rPr>
      </w:pPr>
      <w:r w:rsidRPr="003764E2">
        <w:rPr>
          <w:rFonts w:ascii="Courier New" w:eastAsia="宋体" w:hAnsi="Courier New" w:cs="Courier New"/>
          <w:b/>
          <w:kern w:val="0"/>
          <w:sz w:val="28"/>
          <w:szCs w:val="24"/>
        </w:rPr>
        <w:t>账户操作：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90"/>
        <w:gridCol w:w="5311"/>
      </w:tblGrid>
      <w:tr w:rsidR="003764E2" w:rsidRPr="003764E2" w:rsidTr="0037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接口</w:t>
            </w:r>
          </w:p>
        </w:tc>
        <w:tc>
          <w:tcPr>
            <w:tcW w:w="0" w:type="auto"/>
          </w:tcPr>
          <w:p w:rsidR="003764E2" w:rsidRPr="003764E2" w:rsidRDefault="003764E2" w:rsidP="003764E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</w:tr>
      <w:tr w:rsidR="003764E2" w:rsidRPr="003764E2" w:rsidTr="0037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3764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新建账户</w:t>
            </w:r>
          </w:p>
        </w:tc>
        <w:tc>
          <w:tcPr>
            <w:tcW w:w="0" w:type="auto"/>
            <w:hideMark/>
          </w:tcPr>
          <w:p w:rsidR="003764E2" w:rsidRPr="003764E2" w:rsidRDefault="003764E2" w:rsidP="003764E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proofErr w:type="spellStart"/>
            <w:r w:rsidRPr="003764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new_account</w:t>
            </w:r>
            <w:proofErr w:type="spellEnd"/>
          </w:p>
        </w:tc>
      </w:tr>
      <w:tr w:rsidR="003764E2" w:rsidRPr="003764E2" w:rsidTr="0037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3764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删除账户</w:t>
            </w:r>
          </w:p>
        </w:tc>
        <w:tc>
          <w:tcPr>
            <w:tcW w:w="0" w:type="auto"/>
            <w:hideMark/>
          </w:tcPr>
          <w:p w:rsidR="003764E2" w:rsidRPr="003764E2" w:rsidRDefault="003764E2" w:rsidP="003764E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proofErr w:type="spellStart"/>
            <w:r w:rsidRPr="003764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del_account</w:t>
            </w:r>
            <w:proofErr w:type="spellEnd"/>
          </w:p>
        </w:tc>
      </w:tr>
      <w:tr w:rsidR="003764E2" w:rsidRPr="003764E2" w:rsidTr="0037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4E2" w:rsidRPr="003764E2" w:rsidRDefault="003764E2" w:rsidP="003764E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3764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修改密码</w:t>
            </w:r>
          </w:p>
        </w:tc>
        <w:tc>
          <w:tcPr>
            <w:tcW w:w="0" w:type="auto"/>
            <w:hideMark/>
          </w:tcPr>
          <w:p w:rsidR="003764E2" w:rsidRPr="003764E2" w:rsidRDefault="003764E2" w:rsidP="003764E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proofErr w:type="spellStart"/>
            <w:r w:rsidRPr="003764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change_passwd</w:t>
            </w:r>
            <w:proofErr w:type="spellEnd"/>
          </w:p>
        </w:tc>
      </w:tr>
    </w:tbl>
    <w:p w:rsidR="003764E2" w:rsidRPr="003764E2" w:rsidRDefault="003764E2" w:rsidP="003764E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:rsidR="003764E2" w:rsidRDefault="003764E2" w:rsidP="003764E2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3764E2">
        <w:rPr>
          <w:rFonts w:hint="eastAsia"/>
          <w:b/>
          <w:sz w:val="32"/>
        </w:rPr>
        <w:t>详细</w:t>
      </w:r>
      <w:r w:rsidRPr="003764E2">
        <w:rPr>
          <w:b/>
          <w:sz w:val="32"/>
        </w:rPr>
        <w:t>说明</w:t>
      </w:r>
      <w:r>
        <w:rPr>
          <w:rFonts w:hint="eastAsia"/>
          <w:b/>
          <w:sz w:val="32"/>
        </w:rPr>
        <w:t>及</w:t>
      </w:r>
      <w:r>
        <w:rPr>
          <w:b/>
          <w:sz w:val="32"/>
        </w:rPr>
        <w:t>函数原型</w:t>
      </w:r>
    </w:p>
    <w:p w:rsidR="003764E2" w:rsidRDefault="003764E2" w:rsidP="003764E2">
      <w:pPr>
        <w:pStyle w:val="a3"/>
        <w:numPr>
          <w:ilvl w:val="1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tbl>
      <w:tblPr>
        <w:tblStyle w:val="2"/>
        <w:tblW w:w="0" w:type="auto"/>
        <w:tblLook w:val="0620" w:firstRow="1" w:lastRow="0" w:firstColumn="0" w:lastColumn="0" w:noHBand="1" w:noVBand="1"/>
      </w:tblPr>
      <w:tblGrid>
        <w:gridCol w:w="2694"/>
        <w:gridCol w:w="5602"/>
      </w:tblGrid>
      <w:tr w:rsidR="003764E2" w:rsidRPr="00417F4D" w:rsidTr="00B9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dxa"/>
          </w:tcPr>
          <w:p w:rsidR="003764E2" w:rsidRPr="00417F4D" w:rsidRDefault="003764E2" w:rsidP="003764E2">
            <w:pPr>
              <w:pStyle w:val="a3"/>
              <w:ind w:firstLineChars="0" w:firstLine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417F4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602" w:type="dxa"/>
          </w:tcPr>
          <w:p w:rsidR="003764E2" w:rsidRPr="00417F4D" w:rsidRDefault="003764E2" w:rsidP="003764E2">
            <w:pPr>
              <w:pStyle w:val="a3"/>
              <w:ind w:firstLineChars="0" w:firstLine="0"/>
              <w:rPr>
                <w:rFonts w:ascii="Courier New" w:hAnsi="Courier New" w:cs="Courier New"/>
                <w:sz w:val="24"/>
                <w:szCs w:val="24"/>
              </w:rPr>
            </w:pPr>
            <w:r w:rsidRPr="00417F4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函数原型</w:t>
            </w:r>
          </w:p>
        </w:tc>
      </w:tr>
      <w:tr w:rsidR="003764E2" w:rsidRPr="00417F4D" w:rsidTr="00B90B30">
        <w:tc>
          <w:tcPr>
            <w:tcW w:w="2694" w:type="dxa"/>
          </w:tcPr>
          <w:p w:rsidR="003764E2" w:rsidRPr="00417F4D" w:rsidRDefault="003764E2" w:rsidP="003764E2">
            <w:pPr>
              <w:pStyle w:val="a3"/>
              <w:ind w:firstLineChars="0" w:firstLine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417F4D">
              <w:rPr>
                <w:rFonts w:ascii="Courier New" w:hAnsi="Courier New" w:cs="Courier New"/>
                <w:b/>
                <w:sz w:val="24"/>
                <w:szCs w:val="24"/>
              </w:rPr>
              <w:t>list_file</w:t>
            </w:r>
            <w:proofErr w:type="spellEnd"/>
          </w:p>
        </w:tc>
        <w:tc>
          <w:tcPr>
            <w:tcW w:w="5602" w:type="dxa"/>
          </w:tcPr>
          <w:p w:rsidR="003764E2" w:rsidRPr="00417F4D" w:rsidRDefault="003764E2" w:rsidP="007E78D8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417F4D">
              <w:rPr>
                <w:rFonts w:ascii="Courier New" w:hAnsi="Courier New" w:cs="Courier New"/>
                <w:sz w:val="24"/>
                <w:szCs w:val="24"/>
              </w:rPr>
              <w:t xml:space="preserve">char* </w:t>
            </w:r>
            <w:proofErr w:type="spellStart"/>
            <w:r w:rsidRPr="00417F4D">
              <w:rPr>
                <w:rFonts w:ascii="Courier New" w:hAnsi="Courier New" w:cs="Courier New"/>
                <w:sz w:val="24"/>
                <w:szCs w:val="24"/>
              </w:rPr>
              <w:t>list_file</w:t>
            </w:r>
            <w:proofErr w:type="spellEnd"/>
            <w:r w:rsidRPr="00417F4D">
              <w:rPr>
                <w:rFonts w:ascii="Courier New" w:hAnsi="Courier New" w:cs="Courier New"/>
                <w:sz w:val="24"/>
                <w:szCs w:val="24"/>
              </w:rPr>
              <w:t>(char *</w:t>
            </w:r>
            <w:r w:rsidR="007E78D8">
              <w:rPr>
                <w:rFonts w:ascii="Courier New" w:hAnsi="Courier New" w:cs="Courier New"/>
                <w:sz w:val="24"/>
                <w:szCs w:val="24"/>
              </w:rPr>
              <w:t>path</w:t>
            </w:r>
            <w:r w:rsidRPr="00417F4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3764E2" w:rsidRPr="00417F4D" w:rsidRDefault="003764E2" w:rsidP="007E78D8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417F4D">
              <w:rPr>
                <w:rFonts w:ascii="Courier New" w:hAnsi="Courier New" w:cs="Courier New"/>
                <w:sz w:val="24"/>
                <w:szCs w:val="24"/>
              </w:rPr>
              <w:t>参数说明</w:t>
            </w:r>
            <w:r w:rsidR="00417F4D" w:rsidRPr="00417F4D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7E78D8">
              <w:rPr>
                <w:rFonts w:ascii="Courier New" w:hAnsi="Courier New" w:cs="Courier New"/>
                <w:sz w:val="24"/>
                <w:szCs w:val="24"/>
              </w:rPr>
              <w:t>path</w:t>
            </w:r>
            <w:r w:rsidR="00417F4D" w:rsidRPr="00417F4D">
              <w:rPr>
                <w:rFonts w:ascii="Courier New" w:hAnsi="Courier New" w:cs="Courier New"/>
                <w:sz w:val="24"/>
                <w:szCs w:val="24"/>
              </w:rPr>
              <w:t>指向的字符串是要显示的目录的完整路径</w:t>
            </w:r>
          </w:p>
          <w:p w:rsidR="00417F4D" w:rsidRPr="00417F4D" w:rsidRDefault="00417F4D" w:rsidP="007E78D8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417F4D">
              <w:rPr>
                <w:rFonts w:ascii="Courier New" w:hAnsi="Courier New" w:cs="Courier New"/>
                <w:sz w:val="24"/>
                <w:szCs w:val="24"/>
              </w:rPr>
              <w:t>返回值</w:t>
            </w:r>
            <w:r w:rsidRPr="00417F4D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417F4D">
              <w:rPr>
                <w:rFonts w:ascii="Courier New" w:hAnsi="Courier New" w:cs="Courier New"/>
                <w:sz w:val="24"/>
                <w:szCs w:val="24"/>
              </w:rPr>
              <w:t>目录不存在或者没有权限返回</w:t>
            </w:r>
            <w:r w:rsidRPr="00417F4D">
              <w:rPr>
                <w:rFonts w:ascii="Courier New" w:hAnsi="Courier New" w:cs="Courier New"/>
                <w:sz w:val="24"/>
                <w:szCs w:val="24"/>
              </w:rPr>
              <w:t>NULL,</w:t>
            </w:r>
            <w:r w:rsidRPr="00417F4D">
              <w:rPr>
                <w:rFonts w:ascii="Courier New" w:hAnsi="Courier New" w:cs="Courier New"/>
                <w:sz w:val="24"/>
                <w:szCs w:val="24"/>
              </w:rPr>
              <w:t>目录为空返回包含一个换行符的字符串</w:t>
            </w:r>
            <w:proofErr w:type="gramStart"/>
            <w:r w:rsidRPr="00417F4D">
              <w:rPr>
                <w:rFonts w:ascii="Courier New" w:hAnsi="Courier New" w:cs="Courier New"/>
                <w:sz w:val="24"/>
                <w:szCs w:val="24"/>
              </w:rPr>
              <w:t>”</w:t>
            </w:r>
            <w:proofErr w:type="gramEnd"/>
            <w:r w:rsidRPr="00417F4D">
              <w:rPr>
                <w:rFonts w:ascii="Courier New" w:hAnsi="Courier New" w:cs="Courier New"/>
                <w:sz w:val="24"/>
                <w:szCs w:val="24"/>
              </w:rPr>
              <w:t>\n</w:t>
            </w:r>
            <w:proofErr w:type="gramStart"/>
            <w:r w:rsidRPr="00417F4D">
              <w:rPr>
                <w:rFonts w:ascii="Courier New" w:hAnsi="Courier New" w:cs="Courier New"/>
                <w:sz w:val="24"/>
                <w:szCs w:val="24"/>
              </w:rPr>
              <w:t>”</w:t>
            </w:r>
            <w:proofErr w:type="gramEnd"/>
            <w:r w:rsidRPr="00417F4D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417F4D">
              <w:rPr>
                <w:rFonts w:ascii="Courier New" w:hAnsi="Courier New" w:cs="Courier New"/>
                <w:sz w:val="24"/>
                <w:szCs w:val="24"/>
              </w:rPr>
              <w:t>否则返回包含指向所有文件名的字符串的指针</w:t>
            </w:r>
            <w:r w:rsidRPr="00417F4D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417F4D">
              <w:rPr>
                <w:rFonts w:ascii="Courier New" w:hAnsi="Courier New" w:cs="Courier New"/>
                <w:sz w:val="24"/>
                <w:szCs w:val="24"/>
              </w:rPr>
              <w:t>文件名用</w:t>
            </w:r>
            <w:r w:rsidRPr="00417F4D">
              <w:rPr>
                <w:rFonts w:ascii="Courier New" w:hAnsi="Courier New" w:cs="Courier New"/>
                <w:sz w:val="24"/>
                <w:szCs w:val="24"/>
              </w:rPr>
              <w:t>\n</w:t>
            </w:r>
            <w:r w:rsidRPr="00417F4D">
              <w:rPr>
                <w:rFonts w:ascii="Courier New" w:hAnsi="Courier New" w:cs="Courier New"/>
                <w:sz w:val="24"/>
                <w:szCs w:val="24"/>
              </w:rPr>
              <w:t>分隔</w:t>
            </w:r>
            <w:r w:rsidRPr="00417F4D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3764E2" w:rsidRPr="00417F4D" w:rsidTr="00B90B30">
        <w:tc>
          <w:tcPr>
            <w:tcW w:w="2694" w:type="dxa"/>
          </w:tcPr>
          <w:p w:rsidR="003764E2" w:rsidRPr="00417F4D" w:rsidRDefault="00417F4D" w:rsidP="003764E2">
            <w:pPr>
              <w:pStyle w:val="a3"/>
              <w:ind w:firstLineChars="0" w:firstLine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sz w:val="24"/>
                <w:szCs w:val="24"/>
              </w:rPr>
              <w:t>get_file_property</w:t>
            </w:r>
            <w:proofErr w:type="spellEnd"/>
          </w:p>
        </w:tc>
        <w:tc>
          <w:tcPr>
            <w:tcW w:w="5602" w:type="dxa"/>
          </w:tcPr>
          <w:p w:rsidR="003764E2" w:rsidRDefault="00417F4D" w:rsidP="007E78D8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</w:rPr>
              <w:t>FILE_PROP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*</w:t>
            </w:r>
            <w:proofErr w:type="spellStart"/>
            <w:r w:rsidR="007E78D8">
              <w:rPr>
                <w:rFonts w:ascii="Courier New" w:hAnsi="Courier New" w:cs="Courier New" w:hint="eastAsia"/>
                <w:sz w:val="24"/>
                <w:szCs w:val="24"/>
              </w:rPr>
              <w:t>get_file_property</w:t>
            </w:r>
            <w:proofErr w:type="spellEnd"/>
            <w:r w:rsidR="007E78D8">
              <w:rPr>
                <w:rFonts w:ascii="Courier New" w:hAnsi="Courier New" w:cs="Courier New" w:hint="eastAsia"/>
                <w:sz w:val="24"/>
                <w:szCs w:val="24"/>
              </w:rPr>
              <w:t xml:space="preserve">(char 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*path)</w:t>
            </w:r>
            <w:r w:rsidR="007E78D8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417F4D" w:rsidRDefault="00417F4D" w:rsidP="007E78D8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</w:rPr>
              <w:t>参数说明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>path</w:t>
            </w:r>
            <w:r>
              <w:rPr>
                <w:rFonts w:ascii="Courier New" w:hAnsi="Courier New" w:cs="Courier New"/>
                <w:sz w:val="24"/>
                <w:szCs w:val="24"/>
              </w:rPr>
              <w:t>指向</w:t>
            </w:r>
            <w:r w:rsidR="00BB2F2B">
              <w:rPr>
                <w:rFonts w:ascii="Courier New" w:hAnsi="Courier New" w:cs="Courier New" w:hint="eastAsia"/>
                <w:sz w:val="24"/>
                <w:szCs w:val="24"/>
              </w:rPr>
              <w:t>的是</w:t>
            </w:r>
            <w:r w:rsidR="00BB2F2B">
              <w:rPr>
                <w:rFonts w:ascii="Courier New" w:hAnsi="Courier New" w:cs="Courier New"/>
                <w:sz w:val="24"/>
                <w:szCs w:val="24"/>
              </w:rPr>
              <w:t>文件完整路径</w:t>
            </w:r>
            <w:r w:rsidR="00BB2F2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:rsidR="00BB2F2B" w:rsidRPr="00417F4D" w:rsidRDefault="00BB2F2B" w:rsidP="007E78D8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</w:rPr>
              <w:lastRenderedPageBreak/>
              <w:t>返回值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:</w:t>
            </w:r>
            <w:r w:rsidR="007E78D8">
              <w:rPr>
                <w:rFonts w:ascii="Courier New" w:hAnsi="Courier New" w:cs="Courier New" w:hint="eastAsia"/>
                <w:sz w:val="24"/>
                <w:szCs w:val="24"/>
              </w:rPr>
              <w:t>返回指向属性</w:t>
            </w:r>
            <w:r w:rsidR="007E78D8">
              <w:rPr>
                <w:rFonts w:ascii="Courier New" w:hAnsi="Courier New" w:cs="Courier New"/>
                <w:sz w:val="24"/>
                <w:szCs w:val="24"/>
              </w:rPr>
              <w:t>结构体</w:t>
            </w:r>
            <w:r w:rsidR="007E78D8">
              <w:rPr>
                <w:rFonts w:ascii="Courier New" w:hAnsi="Courier New" w:cs="Courier New" w:hint="eastAsia"/>
                <w:sz w:val="24"/>
                <w:szCs w:val="24"/>
              </w:rPr>
              <w:t>的</w:t>
            </w:r>
            <w:r w:rsidR="007E78D8">
              <w:rPr>
                <w:rFonts w:ascii="Courier New" w:hAnsi="Courier New" w:cs="Courier New"/>
                <w:sz w:val="24"/>
                <w:szCs w:val="24"/>
              </w:rPr>
              <w:t>指针</w:t>
            </w:r>
            <w:r w:rsidR="007E78D8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7E78D8">
              <w:rPr>
                <w:rFonts w:ascii="Courier New" w:hAnsi="Courier New" w:cs="Courier New"/>
                <w:sz w:val="24"/>
                <w:szCs w:val="24"/>
              </w:rPr>
              <w:t>文件不存在返回</w:t>
            </w:r>
            <w:r w:rsidR="007E78D8">
              <w:rPr>
                <w:rFonts w:ascii="Courier New" w:hAnsi="Courier New" w:cs="Courier New"/>
                <w:sz w:val="24"/>
                <w:szCs w:val="24"/>
              </w:rPr>
              <w:t>NULL</w:t>
            </w:r>
          </w:p>
        </w:tc>
      </w:tr>
      <w:tr w:rsidR="003764E2" w:rsidRPr="00417F4D" w:rsidTr="00B90B30">
        <w:tc>
          <w:tcPr>
            <w:tcW w:w="2694" w:type="dxa"/>
          </w:tcPr>
          <w:p w:rsidR="003764E2" w:rsidRPr="00417F4D" w:rsidRDefault="007E78D8" w:rsidP="003764E2">
            <w:pPr>
              <w:pStyle w:val="a3"/>
              <w:ind w:firstLineChars="0" w:firstLine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g</w:t>
            </w:r>
            <w:r>
              <w:rPr>
                <w:rFonts w:ascii="Courier New" w:hAnsi="Courier New" w:cs="Courier New" w:hint="eastAsia"/>
                <w:b/>
                <w:sz w:val="24"/>
                <w:szCs w:val="24"/>
              </w:rPr>
              <w:t>et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_dir_property</w:t>
            </w:r>
            <w:proofErr w:type="spellEnd"/>
          </w:p>
        </w:tc>
        <w:tc>
          <w:tcPr>
            <w:tcW w:w="5602" w:type="dxa"/>
          </w:tcPr>
          <w:p w:rsidR="003764E2" w:rsidRDefault="007E78D8" w:rsidP="007E78D8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</w:rPr>
              <w:t>DIR_PROP *</w:t>
            </w:r>
            <w:proofErr w:type="spellStart"/>
            <w:r>
              <w:rPr>
                <w:rFonts w:ascii="Courier New" w:hAnsi="Courier New" w:cs="Courier New" w:hint="eastAsia"/>
                <w:sz w:val="24"/>
                <w:szCs w:val="24"/>
              </w:rPr>
              <w:t>get_dir_property</w:t>
            </w:r>
            <w:proofErr w:type="spellEnd"/>
            <w:r>
              <w:rPr>
                <w:rFonts w:ascii="Courier New" w:hAnsi="Courier New" w:cs="Courier New" w:hint="eastAsia"/>
                <w:sz w:val="24"/>
                <w:szCs w:val="24"/>
              </w:rPr>
              <w:t>(char *path)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E78D8" w:rsidRDefault="007E78D8" w:rsidP="007E78D8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</w:rPr>
              <w:t>参数说明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:path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指向的</w:t>
            </w:r>
            <w:r>
              <w:rPr>
                <w:rFonts w:ascii="Courier New" w:hAnsi="Courier New" w:cs="Courier New"/>
                <w:sz w:val="24"/>
                <w:szCs w:val="24"/>
              </w:rPr>
              <w:t>是目录路径</w:t>
            </w:r>
          </w:p>
          <w:p w:rsidR="007E78D8" w:rsidRPr="007E78D8" w:rsidRDefault="007E78D8" w:rsidP="007E78D8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</w:rPr>
              <w:t>返回值</w:t>
            </w:r>
            <w:r>
              <w:rPr>
                <w:rFonts w:ascii="Courier New" w:hAnsi="Courier New" w:cs="Courier New"/>
                <w:sz w:val="24"/>
                <w:szCs w:val="24"/>
              </w:rPr>
              <w:t>：返回指向属性结构体指针，文件不存在返回</w:t>
            </w:r>
            <w:r>
              <w:rPr>
                <w:rFonts w:ascii="Courier New" w:hAnsi="Courier New" w:cs="Courier New"/>
                <w:sz w:val="24"/>
                <w:szCs w:val="24"/>
              </w:rPr>
              <w:t>NULL</w:t>
            </w:r>
          </w:p>
        </w:tc>
      </w:tr>
      <w:tr w:rsidR="003764E2" w:rsidRPr="00417F4D" w:rsidTr="00B90B30">
        <w:tc>
          <w:tcPr>
            <w:tcW w:w="2694" w:type="dxa"/>
          </w:tcPr>
          <w:p w:rsidR="003764E2" w:rsidRPr="00417F4D" w:rsidRDefault="00BF642B" w:rsidP="003764E2">
            <w:pPr>
              <w:pStyle w:val="a3"/>
              <w:ind w:firstLineChars="0" w:firstLine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sz w:val="24"/>
                <w:szCs w:val="24"/>
              </w:rPr>
              <w:t>make_file</w:t>
            </w:r>
            <w:proofErr w:type="spellEnd"/>
          </w:p>
        </w:tc>
        <w:tc>
          <w:tcPr>
            <w:tcW w:w="5602" w:type="dxa"/>
          </w:tcPr>
          <w:p w:rsidR="003764E2" w:rsidRDefault="00BF642B" w:rsidP="00BF642B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sz w:val="24"/>
                <w:szCs w:val="24"/>
              </w:rPr>
              <w:t>bool</w:t>
            </w:r>
            <w:proofErr w:type="spellEnd"/>
            <w:r>
              <w:rPr>
                <w:rFonts w:ascii="Courier New" w:hAnsi="Courier New" w:cs="Courier New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new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_file</w:t>
            </w:r>
            <w:proofErr w:type="spellEnd"/>
            <w:r>
              <w:rPr>
                <w:rFonts w:ascii="Courier New" w:hAnsi="Courier New" w:cs="Courier New" w:hint="eastAsia"/>
                <w:sz w:val="24"/>
                <w:szCs w:val="24"/>
              </w:rPr>
              <w:t>(char *path);</w:t>
            </w:r>
          </w:p>
          <w:p w:rsidR="00BF642B" w:rsidRDefault="00BF642B" w:rsidP="00BF642B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</w:rPr>
              <w:t>参数说明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:path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指向</w:t>
            </w:r>
            <w:r>
              <w:rPr>
                <w:rFonts w:ascii="Courier New" w:hAnsi="Courier New" w:cs="Courier New"/>
                <w:sz w:val="24"/>
                <w:szCs w:val="24"/>
              </w:rPr>
              <w:t>想要创建的文件名（在当前目录下创建）</w:t>
            </w:r>
          </w:p>
          <w:p w:rsidR="00BF642B" w:rsidRPr="00BF642B" w:rsidRDefault="00BF642B" w:rsidP="00BF642B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</w:rPr>
              <w:t>返回值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: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无法创建</w:t>
            </w:r>
            <w:r>
              <w:rPr>
                <w:rFonts w:ascii="Courier New" w:hAnsi="Courier New" w:cs="Courier New"/>
                <w:sz w:val="24"/>
                <w:szCs w:val="24"/>
              </w:rPr>
              <w:t>文件或者文件名不合法返回</w:t>
            </w:r>
            <w:r>
              <w:rPr>
                <w:rFonts w:ascii="Courier New" w:hAnsi="Courier New" w:cs="Courier New"/>
                <w:sz w:val="24"/>
                <w:szCs w:val="24"/>
              </w:rPr>
              <w:t>false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，</w:t>
            </w:r>
            <w:r>
              <w:rPr>
                <w:rFonts w:ascii="Courier New" w:hAnsi="Courier New" w:cs="Courier New"/>
                <w:sz w:val="24"/>
                <w:szCs w:val="24"/>
              </w:rPr>
              <w:t>文件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创建</w:t>
            </w:r>
            <w:r>
              <w:rPr>
                <w:rFonts w:ascii="Courier New" w:hAnsi="Courier New" w:cs="Courier New"/>
                <w:sz w:val="24"/>
                <w:szCs w:val="24"/>
              </w:rPr>
              <w:t>成功返回</w:t>
            </w: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3764E2" w:rsidRPr="00417F4D" w:rsidTr="00B90B30">
        <w:tc>
          <w:tcPr>
            <w:tcW w:w="2694" w:type="dxa"/>
          </w:tcPr>
          <w:p w:rsidR="003764E2" w:rsidRPr="00417F4D" w:rsidRDefault="00BF642B" w:rsidP="003764E2">
            <w:pPr>
              <w:pStyle w:val="a3"/>
              <w:ind w:firstLineChars="0" w:firstLine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sz w:val="24"/>
                <w:szCs w:val="24"/>
              </w:rPr>
              <w:t>new_dir</w:t>
            </w:r>
            <w:proofErr w:type="spellEnd"/>
          </w:p>
        </w:tc>
        <w:tc>
          <w:tcPr>
            <w:tcW w:w="5602" w:type="dxa"/>
          </w:tcPr>
          <w:p w:rsidR="003764E2" w:rsidRDefault="00BF642B" w:rsidP="00BF642B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sz w:val="24"/>
                <w:szCs w:val="24"/>
              </w:rPr>
              <w:t>bool</w:t>
            </w:r>
            <w:proofErr w:type="spellEnd"/>
            <w:r>
              <w:rPr>
                <w:rFonts w:ascii="Courier New" w:hAnsi="Courier New" w:cs="Courier New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24"/>
                <w:szCs w:val="24"/>
              </w:rPr>
              <w:t>new_dir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(char *path);</w:t>
            </w:r>
          </w:p>
          <w:p w:rsidR="00BF642B" w:rsidRDefault="00BF642B" w:rsidP="00BF642B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</w:rPr>
              <w:t>参数说明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 w:rsidRPr="00BF642B">
              <w:rPr>
                <w:rFonts w:ascii="Courier New" w:hAnsi="Courier New" w:cs="Courier New" w:hint="eastAsia"/>
                <w:sz w:val="24"/>
                <w:szCs w:val="24"/>
              </w:rPr>
              <w:t>path</w:t>
            </w:r>
            <w:r w:rsidRPr="00BF642B">
              <w:rPr>
                <w:rFonts w:ascii="Courier New" w:hAnsi="Courier New" w:cs="Courier New" w:hint="eastAsia"/>
                <w:sz w:val="24"/>
                <w:szCs w:val="24"/>
              </w:rPr>
              <w:t>指向想要创建的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目录</w:t>
            </w:r>
            <w:r w:rsidRPr="00BF642B">
              <w:rPr>
                <w:rFonts w:ascii="Courier New" w:hAnsi="Courier New" w:cs="Courier New" w:hint="eastAsia"/>
                <w:sz w:val="24"/>
                <w:szCs w:val="24"/>
              </w:rPr>
              <w:t>名（在当前目录下创建）</w:t>
            </w:r>
          </w:p>
          <w:p w:rsidR="00BF642B" w:rsidRPr="00417F4D" w:rsidRDefault="00BF642B" w:rsidP="00BF642B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</w:rPr>
              <w:t>返回值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无法创建目录</w:t>
            </w:r>
            <w:r>
              <w:rPr>
                <w:rFonts w:ascii="Courier New" w:hAnsi="Courier New" w:cs="Courier New"/>
                <w:sz w:val="24"/>
                <w:szCs w:val="24"/>
              </w:rPr>
              <w:t>或者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目录</w:t>
            </w:r>
            <w:r>
              <w:rPr>
                <w:rFonts w:ascii="Courier New" w:hAnsi="Courier New" w:cs="Courier New"/>
                <w:sz w:val="24"/>
                <w:szCs w:val="24"/>
              </w:rPr>
              <w:t>名不合法返回</w:t>
            </w:r>
            <w:r>
              <w:rPr>
                <w:rFonts w:ascii="Courier New" w:hAnsi="Courier New" w:cs="Courier New"/>
                <w:sz w:val="24"/>
                <w:szCs w:val="24"/>
              </w:rPr>
              <w:t>false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，目录创建</w:t>
            </w:r>
            <w:r>
              <w:rPr>
                <w:rFonts w:ascii="Courier New" w:hAnsi="Courier New" w:cs="Courier New"/>
                <w:sz w:val="24"/>
                <w:szCs w:val="24"/>
              </w:rPr>
              <w:t>成功返回</w:t>
            </w: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</w:p>
        </w:tc>
      </w:tr>
      <w:tr w:rsidR="003764E2" w:rsidRPr="00417F4D" w:rsidTr="00B90B30">
        <w:tc>
          <w:tcPr>
            <w:tcW w:w="2694" w:type="dxa"/>
          </w:tcPr>
          <w:p w:rsidR="003764E2" w:rsidRPr="00BF642B" w:rsidRDefault="00BF642B" w:rsidP="003764E2">
            <w:pPr>
              <w:pStyle w:val="a3"/>
              <w:ind w:firstLineChars="0" w:firstLine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enter</w:t>
            </w:r>
            <w:r>
              <w:rPr>
                <w:rFonts w:ascii="Courier New" w:hAnsi="Courier New" w:cs="Courier New" w:hint="eastAsia"/>
                <w:b/>
                <w:sz w:val="24"/>
                <w:szCs w:val="24"/>
              </w:rPr>
              <w:t>_dir</w:t>
            </w:r>
            <w:proofErr w:type="spellEnd"/>
          </w:p>
        </w:tc>
        <w:tc>
          <w:tcPr>
            <w:tcW w:w="5602" w:type="dxa"/>
          </w:tcPr>
          <w:p w:rsidR="005C3E6C" w:rsidRDefault="005C3E6C" w:rsidP="003764E2">
            <w:pPr>
              <w:pStyle w:val="a3"/>
              <w:ind w:firstLineChars="0" w:firstLine="0"/>
              <w:rPr>
                <w:ins w:id="0" w:author="夏东" w:date="2014-04-10T11:47:00Z"/>
                <w:rFonts w:ascii="Courier New" w:hAnsi="Courier New" w:cs="Courier New"/>
                <w:sz w:val="24"/>
                <w:szCs w:val="24"/>
              </w:rPr>
            </w:pPr>
            <w:proofErr w:type="spellStart"/>
            <w:ins w:id="1" w:author="夏东" w:date="2014-04-10T11:47:00Z">
              <w:r>
                <w:rPr>
                  <w:rFonts w:ascii="Courier New" w:hAnsi="Courier New" w:cs="Courier New" w:hint="eastAsia"/>
                  <w:sz w:val="24"/>
                  <w:szCs w:val="24"/>
                </w:rPr>
                <w:t>bool</w:t>
              </w:r>
              <w:proofErr w:type="spellEnd"/>
              <w:r>
                <w:rPr>
                  <w:rFonts w:ascii="Courier New" w:hAnsi="Courier New" w:cs="Courier New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sz w:val="24"/>
                  <w:szCs w:val="24"/>
                </w:rPr>
                <w:t>enter_dir</w:t>
              </w:r>
              <w:proofErr w:type="spellEnd"/>
              <w:r>
                <w:rPr>
                  <w:rFonts w:ascii="Courier New" w:hAnsi="Courier New" w:cs="Courier New"/>
                  <w:sz w:val="24"/>
                  <w:szCs w:val="24"/>
                </w:rPr>
                <w:t>(char *path);</w:t>
              </w:r>
            </w:ins>
          </w:p>
          <w:p w:rsidR="005C3E6C" w:rsidRDefault="005C3E6C" w:rsidP="003764E2">
            <w:pPr>
              <w:pStyle w:val="a3"/>
              <w:ind w:firstLineChars="0" w:firstLine="0"/>
              <w:rPr>
                <w:ins w:id="2" w:author="夏东" w:date="2014-04-10T11:47:00Z"/>
                <w:rFonts w:ascii="Courier New" w:hAnsi="Courier New" w:cs="Courier New"/>
                <w:sz w:val="24"/>
                <w:szCs w:val="24"/>
              </w:rPr>
            </w:pPr>
            <w:ins w:id="3" w:author="夏东" w:date="2014-04-10T11:47:00Z">
              <w:r>
                <w:rPr>
                  <w:rFonts w:ascii="Courier New" w:hAnsi="Courier New" w:cs="Courier New" w:hint="eastAsia"/>
                  <w:sz w:val="24"/>
                  <w:szCs w:val="24"/>
                </w:rPr>
                <w:t>参数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说明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:path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指向要进入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的目录名称</w:t>
              </w:r>
            </w:ins>
          </w:p>
          <w:p w:rsidR="003764E2" w:rsidRPr="00417F4D" w:rsidRDefault="005C3E6C" w:rsidP="003764E2">
            <w:pPr>
              <w:pStyle w:val="a3"/>
              <w:ind w:firstLineChars="0" w:firstLine="0"/>
              <w:rPr>
                <w:rFonts w:ascii="Courier New" w:hAnsi="Courier New" w:cs="Courier New"/>
                <w:sz w:val="24"/>
                <w:szCs w:val="24"/>
              </w:rPr>
            </w:pPr>
            <w:ins w:id="4" w:author="夏东" w:date="2014-04-10T11:47:00Z">
              <w:r>
                <w:rPr>
                  <w:rFonts w:ascii="Courier New" w:hAnsi="Courier New" w:cs="Courier New" w:hint="eastAsia"/>
                  <w:sz w:val="24"/>
                  <w:szCs w:val="24"/>
                </w:rPr>
                <w:t>返回值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: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无法进入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返回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false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，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进入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成功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返回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true</w:t>
              </w:r>
            </w:ins>
          </w:p>
        </w:tc>
      </w:tr>
      <w:tr w:rsidR="005C3E6C" w:rsidRPr="00417F4D" w:rsidTr="00B90B30">
        <w:trPr>
          <w:ins w:id="5" w:author="夏东" w:date="2014-04-10T11:47:00Z"/>
        </w:trPr>
        <w:tc>
          <w:tcPr>
            <w:tcW w:w="2694" w:type="dxa"/>
          </w:tcPr>
          <w:p w:rsidR="005C3E6C" w:rsidRDefault="005C3E6C" w:rsidP="003764E2">
            <w:pPr>
              <w:pStyle w:val="a3"/>
              <w:ind w:firstLineChars="0" w:firstLine="0"/>
              <w:rPr>
                <w:ins w:id="6" w:author="夏东" w:date="2014-04-10T11:47:00Z"/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ins w:id="7" w:author="夏东" w:date="2014-04-10T11:47:00Z">
              <w:r>
                <w:rPr>
                  <w:rFonts w:ascii="Courier New" w:hAnsi="Courier New" w:cs="Courier New"/>
                  <w:b/>
                  <w:sz w:val="24"/>
                  <w:szCs w:val="24"/>
                </w:rPr>
                <w:t>del_file</w:t>
              </w:r>
              <w:proofErr w:type="spellEnd"/>
            </w:ins>
          </w:p>
        </w:tc>
        <w:tc>
          <w:tcPr>
            <w:tcW w:w="5602" w:type="dxa"/>
          </w:tcPr>
          <w:p w:rsidR="005C3E6C" w:rsidRDefault="005C3E6C" w:rsidP="003764E2">
            <w:pPr>
              <w:pStyle w:val="a3"/>
              <w:ind w:firstLineChars="0" w:firstLine="0"/>
              <w:rPr>
                <w:ins w:id="8" w:author="夏东" w:date="2014-04-10T11:47:00Z"/>
                <w:rFonts w:ascii="Courier New" w:hAnsi="Courier New" w:cs="Courier New"/>
                <w:sz w:val="24"/>
                <w:szCs w:val="24"/>
              </w:rPr>
            </w:pPr>
            <w:proofErr w:type="spellStart"/>
            <w:ins w:id="9" w:author="夏东" w:date="2014-04-10T11:47:00Z">
              <w:r>
                <w:rPr>
                  <w:rFonts w:ascii="Courier New" w:hAnsi="Courier New" w:cs="Courier New" w:hint="eastAsia"/>
                  <w:sz w:val="24"/>
                  <w:szCs w:val="24"/>
                </w:rPr>
                <w:t>bool</w:t>
              </w:r>
              <w:proofErr w:type="spellEnd"/>
              <w:r>
                <w:rPr>
                  <w:rFonts w:ascii="Courier New" w:hAnsi="Courier New" w:cs="Courier New" w:hint="eastAsia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 w:hint="eastAsia"/>
                  <w:sz w:val="24"/>
                  <w:szCs w:val="24"/>
                </w:rPr>
                <w:t>del_file</w:t>
              </w:r>
              <w:proofErr w:type="spellEnd"/>
              <w:r>
                <w:rPr>
                  <w:rFonts w:ascii="Courier New" w:hAnsi="Courier New" w:cs="Courier New" w:hint="eastAsia"/>
                  <w:sz w:val="24"/>
                  <w:szCs w:val="24"/>
                </w:rPr>
                <w:t>(char *name);</w:t>
              </w:r>
            </w:ins>
          </w:p>
          <w:p w:rsidR="00145E7A" w:rsidRDefault="005C3E6C" w:rsidP="003764E2">
            <w:pPr>
              <w:pStyle w:val="a3"/>
              <w:ind w:firstLineChars="0" w:firstLine="0"/>
              <w:rPr>
                <w:ins w:id="10" w:author="夏东" w:date="2014-04-10T11:47:00Z"/>
                <w:rFonts w:ascii="Courier New" w:hAnsi="Courier New" w:cs="Courier New"/>
                <w:sz w:val="24"/>
                <w:szCs w:val="24"/>
              </w:rPr>
            </w:pPr>
            <w:ins w:id="11" w:author="夏东" w:date="2014-04-10T11:47:00Z">
              <w:r>
                <w:rPr>
                  <w:rFonts w:ascii="Courier New" w:hAnsi="Courier New" w:cs="Courier New" w:hint="eastAsia"/>
                  <w:sz w:val="24"/>
                  <w:szCs w:val="24"/>
                </w:rPr>
                <w:t>参数说明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:name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是要删除的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文件名</w:t>
              </w:r>
            </w:ins>
          </w:p>
          <w:p w:rsidR="005C3E6C" w:rsidRDefault="00145E7A" w:rsidP="003764E2">
            <w:pPr>
              <w:pStyle w:val="a3"/>
              <w:ind w:firstLineChars="0" w:firstLine="0"/>
              <w:rPr>
                <w:ins w:id="12" w:author="夏东" w:date="2014-04-10T11:47:00Z"/>
                <w:rFonts w:ascii="Courier New" w:hAnsi="Courier New" w:cs="Courier New"/>
                <w:sz w:val="24"/>
                <w:szCs w:val="24"/>
              </w:rPr>
            </w:pPr>
            <w:ins w:id="13" w:author="夏东" w:date="2014-04-10T11:47:00Z">
              <w:r>
                <w:rPr>
                  <w:rFonts w:ascii="Courier New" w:hAnsi="Courier New" w:cs="Courier New" w:hint="eastAsia"/>
                  <w:sz w:val="24"/>
                  <w:szCs w:val="24"/>
                </w:rPr>
                <w:t>返回值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: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删除成功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返回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true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，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删除失败返回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false</w:t>
              </w:r>
            </w:ins>
          </w:p>
        </w:tc>
      </w:tr>
      <w:tr w:rsidR="00145E7A" w:rsidRPr="00417F4D" w:rsidTr="00B90B30">
        <w:trPr>
          <w:ins w:id="14" w:author="夏东" w:date="2014-04-10T11:47:00Z"/>
        </w:trPr>
        <w:tc>
          <w:tcPr>
            <w:tcW w:w="2694" w:type="dxa"/>
          </w:tcPr>
          <w:p w:rsidR="00145E7A" w:rsidRDefault="00145E7A" w:rsidP="003764E2">
            <w:pPr>
              <w:pStyle w:val="a3"/>
              <w:ind w:firstLineChars="0" w:firstLine="0"/>
              <w:rPr>
                <w:ins w:id="15" w:author="夏东" w:date="2014-04-10T11:47:00Z"/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ins w:id="16" w:author="夏东" w:date="2014-04-10T11:47:00Z">
              <w:r>
                <w:rPr>
                  <w:rFonts w:ascii="Courier New" w:hAnsi="Courier New" w:cs="Courier New"/>
                  <w:b/>
                  <w:sz w:val="24"/>
                  <w:szCs w:val="24"/>
                </w:rPr>
                <w:t>del_dir</w:t>
              </w:r>
              <w:proofErr w:type="spellEnd"/>
            </w:ins>
          </w:p>
        </w:tc>
        <w:tc>
          <w:tcPr>
            <w:tcW w:w="5602" w:type="dxa"/>
          </w:tcPr>
          <w:p w:rsidR="00145E7A" w:rsidRDefault="00145E7A" w:rsidP="003764E2">
            <w:pPr>
              <w:pStyle w:val="a3"/>
              <w:ind w:firstLineChars="0"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ins w:id="17" w:author="夏东" w:date="2014-04-10T11:47:00Z">
              <w:r>
                <w:rPr>
                  <w:rFonts w:ascii="Courier New" w:hAnsi="Courier New" w:cs="Courier New" w:hint="eastAsia"/>
                  <w:sz w:val="24"/>
                  <w:szCs w:val="24"/>
                </w:rPr>
                <w:t>bool</w:t>
              </w:r>
              <w:proofErr w:type="spellEnd"/>
              <w:r>
                <w:rPr>
                  <w:rFonts w:ascii="Courier New" w:hAnsi="Courier New" w:cs="Courier New" w:hint="eastAsia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 w:hint="eastAsia"/>
                  <w:sz w:val="24"/>
                  <w:szCs w:val="24"/>
                </w:rPr>
                <w:t>del_dir</w:t>
              </w:r>
              <w:proofErr w:type="spellEnd"/>
              <w:r>
                <w:rPr>
                  <w:rFonts w:ascii="Courier New" w:hAnsi="Courier New" w:cs="Courier New"/>
                  <w:sz w:val="24"/>
                  <w:szCs w:val="24"/>
                </w:rPr>
                <w:t>(char *name);</w:t>
              </w:r>
            </w:ins>
          </w:p>
          <w:p w:rsidR="00B90B30" w:rsidRDefault="00B90B30" w:rsidP="00B90B30">
            <w:pPr>
              <w:pStyle w:val="a3"/>
              <w:ind w:firstLineChars="0" w:firstLine="0"/>
              <w:rPr>
                <w:ins w:id="18" w:author="夏东" w:date="2014-04-10T11:47:00Z"/>
                <w:rFonts w:ascii="Courier New" w:hAnsi="Courier New" w:cs="Courier New"/>
                <w:sz w:val="24"/>
                <w:szCs w:val="24"/>
              </w:rPr>
            </w:pPr>
            <w:ins w:id="19" w:author="夏东" w:date="2014-04-10T11:47:00Z">
              <w:r>
                <w:rPr>
                  <w:rFonts w:ascii="Courier New" w:hAnsi="Courier New" w:cs="Courier New" w:hint="eastAsia"/>
                  <w:sz w:val="24"/>
                  <w:szCs w:val="24"/>
                </w:rPr>
                <w:t>参数说明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:name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是要删除的</w:t>
              </w:r>
            </w:ins>
            <w:r>
              <w:rPr>
                <w:rFonts w:ascii="Courier New" w:hAnsi="Courier New" w:cs="Courier New" w:hint="eastAsia"/>
                <w:sz w:val="24"/>
                <w:szCs w:val="24"/>
              </w:rPr>
              <w:t>目录</w:t>
            </w:r>
            <w:ins w:id="20" w:author="夏东" w:date="2014-04-10T11:47:00Z">
              <w:r>
                <w:rPr>
                  <w:rFonts w:ascii="Courier New" w:hAnsi="Courier New" w:cs="Courier New"/>
                  <w:sz w:val="24"/>
                  <w:szCs w:val="24"/>
                </w:rPr>
                <w:t>名</w:t>
              </w:r>
            </w:ins>
          </w:p>
          <w:p w:rsidR="00B90B30" w:rsidRDefault="00B90B30" w:rsidP="00B90B30">
            <w:pPr>
              <w:pStyle w:val="a3"/>
              <w:ind w:firstLineChars="0" w:firstLine="0"/>
              <w:rPr>
                <w:ins w:id="21" w:author="夏东" w:date="2014-04-10T11:47:00Z"/>
                <w:rFonts w:ascii="Courier New" w:hAnsi="Courier New" w:cs="Courier New"/>
                <w:sz w:val="24"/>
                <w:szCs w:val="24"/>
              </w:rPr>
            </w:pPr>
            <w:ins w:id="22" w:author="夏东" w:date="2014-04-10T11:47:00Z">
              <w:r>
                <w:rPr>
                  <w:rFonts w:ascii="Courier New" w:hAnsi="Courier New" w:cs="Courier New" w:hint="eastAsia"/>
                  <w:sz w:val="24"/>
                  <w:szCs w:val="24"/>
                </w:rPr>
                <w:t>返回值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: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删除成功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返回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true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，</w:t>
              </w:r>
              <w:r>
                <w:rPr>
                  <w:rFonts w:ascii="Courier New" w:hAnsi="Courier New" w:cs="Courier New" w:hint="eastAsia"/>
                  <w:sz w:val="24"/>
                  <w:szCs w:val="24"/>
                </w:rPr>
                <w:t>删除失败返回</w:t>
              </w:r>
              <w:r>
                <w:rPr>
                  <w:rFonts w:ascii="Courier New" w:hAnsi="Courier New" w:cs="Courier New"/>
                  <w:sz w:val="24"/>
                  <w:szCs w:val="24"/>
                </w:rPr>
                <w:t>false</w:t>
              </w:r>
            </w:ins>
          </w:p>
        </w:tc>
      </w:tr>
      <w:tr w:rsidR="00B90B30" w:rsidRPr="00417F4D" w:rsidTr="00B90B30">
        <w:tc>
          <w:tcPr>
            <w:tcW w:w="2694" w:type="dxa"/>
          </w:tcPr>
          <w:p w:rsidR="00B90B30" w:rsidRDefault="00B90B30" w:rsidP="003764E2">
            <w:pPr>
              <w:pStyle w:val="a3"/>
              <w:ind w:firstLineChars="0" w:firstLine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sz w:val="24"/>
                <w:szCs w:val="24"/>
              </w:rPr>
              <w:t>read_file</w:t>
            </w:r>
            <w:proofErr w:type="spellEnd"/>
          </w:p>
        </w:tc>
        <w:tc>
          <w:tcPr>
            <w:tcW w:w="5602" w:type="dxa"/>
          </w:tcPr>
          <w:p w:rsidR="00B90B30" w:rsidRDefault="00B90B30" w:rsidP="003764E2">
            <w:pPr>
              <w:pStyle w:val="a3"/>
              <w:ind w:firstLineChars="0" w:firstLine="0"/>
              <w:rPr>
                <w:rFonts w:ascii="Courier New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</w:rPr>
              <w:t>//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待定</w:t>
            </w:r>
          </w:p>
        </w:tc>
      </w:tr>
      <w:tr w:rsidR="00B90B30" w:rsidRPr="00417F4D" w:rsidTr="00B90B30">
        <w:tc>
          <w:tcPr>
            <w:tcW w:w="2694" w:type="dxa"/>
          </w:tcPr>
          <w:p w:rsidR="00B90B30" w:rsidRDefault="00B90B30" w:rsidP="003764E2">
            <w:pPr>
              <w:pStyle w:val="a3"/>
              <w:ind w:firstLineChars="0" w:firstLine="0"/>
              <w:rPr>
                <w:rFonts w:ascii="Courier New" w:hAnsi="Courier New" w:cs="Courier New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sz w:val="24"/>
                <w:szCs w:val="24"/>
              </w:rPr>
              <w:lastRenderedPageBreak/>
              <w:t>rename_dir</w:t>
            </w:r>
            <w:proofErr w:type="spellEnd"/>
          </w:p>
        </w:tc>
        <w:tc>
          <w:tcPr>
            <w:tcW w:w="5602" w:type="dxa"/>
          </w:tcPr>
          <w:p w:rsidR="00B90B30" w:rsidRDefault="00B90B30" w:rsidP="003764E2">
            <w:pPr>
              <w:pStyle w:val="a3"/>
              <w:ind w:firstLineChars="0" w:firstLine="0"/>
              <w:rPr>
                <w:rFonts w:ascii="Courier New" w:hAnsi="Courier New" w:cs="Courier New" w:hint="eastAsia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sz w:val="24"/>
                <w:szCs w:val="24"/>
              </w:rPr>
              <w:t>bool</w:t>
            </w:r>
            <w:proofErr w:type="spellEnd"/>
            <w:r>
              <w:rPr>
                <w:rFonts w:ascii="Courier New" w:hAnsi="Courier New" w:cs="Courier New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24"/>
                <w:szCs w:val="24"/>
              </w:rPr>
              <w:t>rename_dir</w:t>
            </w:r>
            <w:proofErr w:type="spellEnd"/>
            <w:r>
              <w:rPr>
                <w:rFonts w:ascii="Courier New" w:hAnsi="Courier New" w:cs="Courier New" w:hint="eastAsia"/>
                <w:sz w:val="24"/>
                <w:szCs w:val="24"/>
              </w:rPr>
              <w:t>(char *</w:t>
            </w:r>
            <w:proofErr w:type="spellStart"/>
            <w:r>
              <w:rPr>
                <w:rFonts w:ascii="Courier New" w:hAnsi="Courier New" w:cs="Courier New" w:hint="eastAsia"/>
                <w:sz w:val="24"/>
                <w:szCs w:val="24"/>
              </w:rPr>
              <w:t>file,char</w:t>
            </w:r>
            <w:proofErr w:type="spellEnd"/>
            <w:r>
              <w:rPr>
                <w:rFonts w:ascii="Courier New" w:hAnsi="Courier New" w:cs="Courier New" w:hint="eastAsia"/>
                <w:sz w:val="24"/>
                <w:szCs w:val="24"/>
              </w:rPr>
              <w:t xml:space="preserve"> *new);</w:t>
            </w:r>
          </w:p>
          <w:p w:rsidR="00B90B30" w:rsidRDefault="00B90B30" w:rsidP="003764E2">
            <w:pPr>
              <w:pStyle w:val="a3"/>
              <w:ind w:firstLineChars="0"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</w:rPr>
              <w:t>参数说明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:file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是</w:t>
            </w:r>
            <w:r>
              <w:rPr>
                <w:rFonts w:ascii="Courier New" w:hAnsi="Courier New" w:cs="Courier New"/>
                <w:sz w:val="24"/>
                <w:szCs w:val="24"/>
              </w:rPr>
              <w:t>指向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目录</w:t>
            </w:r>
            <w:r>
              <w:rPr>
                <w:rFonts w:ascii="Courier New" w:hAnsi="Courier New" w:cs="Courier New"/>
                <w:sz w:val="24"/>
                <w:szCs w:val="24"/>
              </w:rPr>
              <w:t>名的字符串指针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，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new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是</w:t>
            </w:r>
            <w:r>
              <w:rPr>
                <w:rFonts w:ascii="Courier New" w:hAnsi="Courier New" w:cs="Courier New"/>
                <w:sz w:val="24"/>
                <w:szCs w:val="24"/>
              </w:rPr>
              <w:t>指向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新目录名</w:t>
            </w:r>
            <w:r>
              <w:rPr>
                <w:rFonts w:ascii="Courier New" w:hAnsi="Courier New" w:cs="Courier New"/>
                <w:sz w:val="24"/>
                <w:szCs w:val="24"/>
              </w:rPr>
              <w:t>的字符串指针</w:t>
            </w:r>
          </w:p>
          <w:p w:rsidR="00B90B30" w:rsidRDefault="00B90B30" w:rsidP="003764E2">
            <w:pPr>
              <w:pStyle w:val="a3"/>
              <w:ind w:firstLineChars="0" w:firstLine="0"/>
              <w:rPr>
                <w:rFonts w:ascii="Courier New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 w:val="24"/>
                <w:szCs w:val="24"/>
              </w:rPr>
              <w:t>返回值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: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目录</w:t>
            </w:r>
            <w:r>
              <w:rPr>
                <w:rFonts w:ascii="Courier New" w:hAnsi="Courier New" w:cs="Courier New"/>
                <w:sz w:val="24"/>
                <w:szCs w:val="24"/>
              </w:rPr>
              <w:t>名修改成功返回</w:t>
            </w: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  <w:r>
              <w:rPr>
                <w:rFonts w:ascii="Courier New" w:hAnsi="Courier New" w:cs="Courier New"/>
                <w:sz w:val="24"/>
                <w:szCs w:val="24"/>
              </w:rPr>
              <w:t>，否则返回</w:t>
            </w:r>
            <w:r>
              <w:rPr>
                <w:rFonts w:ascii="Courier New" w:hAnsi="Courier New" w:cs="Courier New"/>
                <w:sz w:val="24"/>
                <w:szCs w:val="24"/>
              </w:rPr>
              <w:t>false</w:t>
            </w:r>
          </w:p>
        </w:tc>
      </w:tr>
      <w:tr w:rsidR="00B90B30" w:rsidRPr="00417F4D" w:rsidTr="00B90B30">
        <w:tc>
          <w:tcPr>
            <w:tcW w:w="2694" w:type="dxa"/>
          </w:tcPr>
          <w:p w:rsidR="00B90B30" w:rsidRDefault="00B90B30" w:rsidP="003764E2">
            <w:pPr>
              <w:pStyle w:val="a3"/>
              <w:ind w:firstLineChars="0" w:firstLine="0"/>
              <w:rPr>
                <w:rFonts w:ascii="Courier New" w:hAnsi="Courier New" w:cs="Courier New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sz w:val="24"/>
                <w:szCs w:val="24"/>
              </w:rPr>
              <w:t>rename_file</w:t>
            </w:r>
            <w:proofErr w:type="spellEnd"/>
          </w:p>
        </w:tc>
        <w:tc>
          <w:tcPr>
            <w:tcW w:w="5602" w:type="dxa"/>
          </w:tcPr>
          <w:p w:rsidR="00B90B30" w:rsidRPr="00B90B30" w:rsidRDefault="00B90B30" w:rsidP="00B90B30">
            <w:pPr>
              <w:pStyle w:val="a3"/>
              <w:ind w:firstLineChars="0"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90B30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  <w:r w:rsidRPr="00B90B3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90B30">
              <w:rPr>
                <w:rFonts w:ascii="Courier New" w:hAnsi="Courier New" w:cs="Courier New"/>
                <w:sz w:val="24"/>
                <w:szCs w:val="24"/>
              </w:rPr>
              <w:t>rename_</w:t>
            </w:r>
            <w:r>
              <w:rPr>
                <w:rFonts w:ascii="Courier New" w:hAnsi="Courier New" w:cs="Courier New"/>
                <w:sz w:val="24"/>
                <w:szCs w:val="24"/>
              </w:rPr>
              <w:t>file</w:t>
            </w:r>
            <w:proofErr w:type="spellEnd"/>
            <w:r w:rsidRPr="00B90B30">
              <w:rPr>
                <w:rFonts w:ascii="Courier New" w:hAnsi="Courier New" w:cs="Courier New"/>
                <w:sz w:val="24"/>
                <w:szCs w:val="24"/>
              </w:rPr>
              <w:t>(char *</w:t>
            </w:r>
            <w:proofErr w:type="spellStart"/>
            <w:r w:rsidRPr="00B90B30">
              <w:rPr>
                <w:rFonts w:ascii="Courier New" w:hAnsi="Courier New" w:cs="Courier New"/>
                <w:sz w:val="24"/>
                <w:szCs w:val="24"/>
              </w:rPr>
              <w:t>file,char</w:t>
            </w:r>
            <w:proofErr w:type="spellEnd"/>
            <w:r w:rsidRPr="00B90B30">
              <w:rPr>
                <w:rFonts w:ascii="Courier New" w:hAnsi="Courier New" w:cs="Courier New"/>
                <w:sz w:val="24"/>
                <w:szCs w:val="24"/>
              </w:rPr>
              <w:t xml:space="preserve"> *new);</w:t>
            </w:r>
          </w:p>
          <w:p w:rsidR="00B90B30" w:rsidRPr="00B90B30" w:rsidRDefault="00B90B30" w:rsidP="00B90B30">
            <w:pPr>
              <w:pStyle w:val="a3"/>
              <w:ind w:firstLineChars="0" w:firstLine="0"/>
              <w:jc w:val="left"/>
              <w:rPr>
                <w:rFonts w:ascii="Courier New" w:hAnsi="Courier New" w:cs="Courier New" w:hint="eastAsia"/>
                <w:sz w:val="24"/>
                <w:szCs w:val="24"/>
              </w:rPr>
            </w:pPr>
            <w:r w:rsidRPr="00B90B30">
              <w:rPr>
                <w:rFonts w:ascii="Courier New" w:hAnsi="Courier New" w:cs="Courier New" w:hint="eastAsia"/>
                <w:sz w:val="24"/>
                <w:szCs w:val="24"/>
              </w:rPr>
              <w:t>参数说明</w:t>
            </w:r>
            <w:r w:rsidRPr="00B90B30">
              <w:rPr>
                <w:rFonts w:ascii="Courier New" w:hAnsi="Courier New" w:cs="Courier New" w:hint="eastAsia"/>
                <w:sz w:val="24"/>
                <w:szCs w:val="24"/>
              </w:rPr>
              <w:t>:file</w:t>
            </w:r>
            <w:r w:rsidRPr="00B90B30">
              <w:rPr>
                <w:rFonts w:ascii="Courier New" w:hAnsi="Courier New" w:cs="Courier New" w:hint="eastAsia"/>
                <w:sz w:val="24"/>
                <w:szCs w:val="24"/>
              </w:rPr>
              <w:t>是指向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文件</w:t>
            </w:r>
            <w:r w:rsidRPr="00B90B30">
              <w:rPr>
                <w:rFonts w:ascii="Courier New" w:hAnsi="Courier New" w:cs="Courier New" w:hint="eastAsia"/>
                <w:sz w:val="24"/>
                <w:szCs w:val="24"/>
              </w:rPr>
              <w:t>名的字符串指针，</w:t>
            </w:r>
            <w:r w:rsidRPr="00B90B30">
              <w:rPr>
                <w:rFonts w:ascii="Courier New" w:hAnsi="Courier New" w:cs="Courier New" w:hint="eastAsia"/>
                <w:sz w:val="24"/>
                <w:szCs w:val="24"/>
              </w:rPr>
              <w:t>new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是指向新文件</w:t>
            </w:r>
            <w:r w:rsidRPr="00B90B30">
              <w:rPr>
                <w:rFonts w:ascii="Courier New" w:hAnsi="Courier New" w:cs="Courier New" w:hint="eastAsia"/>
                <w:sz w:val="24"/>
                <w:szCs w:val="24"/>
              </w:rPr>
              <w:t>名的字符串指针</w:t>
            </w:r>
          </w:p>
          <w:p w:rsidR="00B90B30" w:rsidRDefault="00B90B30" w:rsidP="00B90B30">
            <w:pPr>
              <w:pStyle w:val="a3"/>
              <w:ind w:firstLineChars="0" w:firstLine="0"/>
              <w:jc w:val="left"/>
              <w:rPr>
                <w:rFonts w:ascii="Courier New" w:hAnsi="Courier New" w:cs="Courier New" w:hint="eastAsia"/>
                <w:sz w:val="24"/>
                <w:szCs w:val="24"/>
              </w:rPr>
            </w:pPr>
            <w:r w:rsidRPr="00B90B30">
              <w:rPr>
                <w:rFonts w:ascii="Courier New" w:hAnsi="Courier New" w:cs="Courier New" w:hint="eastAsia"/>
                <w:sz w:val="24"/>
                <w:szCs w:val="24"/>
              </w:rPr>
              <w:t>返回值</w:t>
            </w:r>
            <w:r w:rsidRPr="00B90B30">
              <w:rPr>
                <w:rFonts w:ascii="Courier New" w:hAnsi="Courier New" w:cs="Courier New" w:hint="eastAsia"/>
                <w:sz w:val="24"/>
                <w:szCs w:val="24"/>
              </w:rPr>
              <w:t>: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文件</w:t>
            </w:r>
            <w:r w:rsidRPr="00B90B30">
              <w:rPr>
                <w:rFonts w:ascii="Courier New" w:hAnsi="Courier New" w:cs="Courier New" w:hint="eastAsia"/>
                <w:sz w:val="24"/>
                <w:szCs w:val="24"/>
              </w:rPr>
              <w:t>名修改成功返回</w:t>
            </w:r>
            <w:r w:rsidRPr="00B90B30">
              <w:rPr>
                <w:rFonts w:ascii="Courier New" w:hAnsi="Courier New" w:cs="Courier New" w:hint="eastAsia"/>
                <w:sz w:val="24"/>
                <w:szCs w:val="24"/>
              </w:rPr>
              <w:t>true</w:t>
            </w:r>
            <w:r w:rsidRPr="00B90B30">
              <w:rPr>
                <w:rFonts w:ascii="Courier New" w:hAnsi="Courier New" w:cs="Courier New" w:hint="eastAsia"/>
                <w:sz w:val="24"/>
                <w:szCs w:val="24"/>
              </w:rPr>
              <w:t>，否则返回</w:t>
            </w:r>
            <w:r w:rsidRPr="00B90B30">
              <w:rPr>
                <w:rFonts w:ascii="Courier New" w:hAnsi="Courier New" w:cs="Courier New" w:hint="eastAsia"/>
                <w:sz w:val="24"/>
                <w:szCs w:val="24"/>
              </w:rPr>
              <w:t>false</w:t>
            </w:r>
          </w:p>
        </w:tc>
      </w:tr>
    </w:tbl>
    <w:p w:rsidR="00B90B30" w:rsidRDefault="00B90B30" w:rsidP="000410A5">
      <w:pPr>
        <w:rPr>
          <w:b/>
          <w:sz w:val="32"/>
        </w:rPr>
      </w:pPr>
      <w:r w:rsidRPr="00B90B30">
        <w:rPr>
          <w:rFonts w:hint="eastAsia"/>
          <w:b/>
          <w:sz w:val="32"/>
        </w:rPr>
        <w:t>b</w:t>
      </w:r>
      <w:r w:rsidRPr="00B90B30">
        <w:rPr>
          <w:b/>
          <w:sz w:val="32"/>
        </w:rPr>
        <w:t>)</w:t>
      </w:r>
    </w:p>
    <w:p w:rsidR="000410A5" w:rsidRDefault="000410A5" w:rsidP="000410A5">
      <w:pPr>
        <w:rPr>
          <w:b/>
          <w:sz w:val="32"/>
        </w:rPr>
      </w:pPr>
    </w:p>
    <w:p w:rsidR="000410A5" w:rsidRPr="000410A5" w:rsidRDefault="000410A5" w:rsidP="000410A5">
      <w:pPr>
        <w:rPr>
          <w:rFonts w:asciiTheme="minorEastAsia" w:hAnsiTheme="minorEastAsia" w:hint="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3.数据类型</w:t>
      </w:r>
      <w:bookmarkStart w:id="23" w:name="_GoBack"/>
      <w:bookmarkEnd w:id="23"/>
    </w:p>
    <w:sectPr w:rsidR="000410A5" w:rsidRPr="000410A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F54" w:rsidRDefault="00CB6F54" w:rsidP="00B83C65">
      <w:r>
        <w:separator/>
      </w:r>
    </w:p>
  </w:endnote>
  <w:endnote w:type="continuationSeparator" w:id="0">
    <w:p w:rsidR="00CB6F54" w:rsidRDefault="00CB6F54" w:rsidP="00B83C65">
      <w:r>
        <w:continuationSeparator/>
      </w:r>
    </w:p>
  </w:endnote>
  <w:endnote w:type="continuationNotice" w:id="1">
    <w:p w:rsidR="00CB6F54" w:rsidRDefault="00CB6F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C65" w:rsidRDefault="00B83C6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F54" w:rsidRDefault="00CB6F54" w:rsidP="00B83C65">
      <w:r>
        <w:separator/>
      </w:r>
    </w:p>
  </w:footnote>
  <w:footnote w:type="continuationSeparator" w:id="0">
    <w:p w:rsidR="00CB6F54" w:rsidRDefault="00CB6F54" w:rsidP="00B83C65">
      <w:r>
        <w:continuationSeparator/>
      </w:r>
    </w:p>
  </w:footnote>
  <w:footnote w:type="continuationNotice" w:id="1">
    <w:p w:rsidR="00CB6F54" w:rsidRDefault="00CB6F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C65" w:rsidRDefault="00B83C6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0DC9"/>
    <w:multiLevelType w:val="hybridMultilevel"/>
    <w:tmpl w:val="9BEC2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4B73BD"/>
    <w:multiLevelType w:val="hybridMultilevel"/>
    <w:tmpl w:val="B7B406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0151F0D"/>
    <w:multiLevelType w:val="hybridMultilevel"/>
    <w:tmpl w:val="BFCA1D4E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427E30BB"/>
    <w:multiLevelType w:val="hybridMultilevel"/>
    <w:tmpl w:val="8B7EC3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142819"/>
    <w:multiLevelType w:val="hybridMultilevel"/>
    <w:tmpl w:val="9668A970"/>
    <w:lvl w:ilvl="0" w:tplc="C646EE22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F0"/>
    <w:rsid w:val="000410A5"/>
    <w:rsid w:val="001020E1"/>
    <w:rsid w:val="00145E7A"/>
    <w:rsid w:val="00154AA9"/>
    <w:rsid w:val="003764E2"/>
    <w:rsid w:val="00417F4D"/>
    <w:rsid w:val="005C3E6C"/>
    <w:rsid w:val="006D41CD"/>
    <w:rsid w:val="00721B25"/>
    <w:rsid w:val="007E78D8"/>
    <w:rsid w:val="00A12050"/>
    <w:rsid w:val="00A7227F"/>
    <w:rsid w:val="00B06057"/>
    <w:rsid w:val="00B83C65"/>
    <w:rsid w:val="00B90B30"/>
    <w:rsid w:val="00BB2F2B"/>
    <w:rsid w:val="00BF642B"/>
    <w:rsid w:val="00CB6F54"/>
    <w:rsid w:val="00DA59F0"/>
    <w:rsid w:val="00F7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46995-E8CA-4840-B6B3-DFFC0654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4E2"/>
    <w:pPr>
      <w:ind w:firstLineChars="200" w:firstLine="420"/>
    </w:pPr>
  </w:style>
  <w:style w:type="table" w:styleId="a4">
    <w:name w:val="Table Grid"/>
    <w:basedOn w:val="a1"/>
    <w:uiPriority w:val="39"/>
    <w:rsid w:val="00376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3764E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3764E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3">
    <w:name w:val="Grid Table 3 Accent 3"/>
    <w:basedOn w:val="a1"/>
    <w:uiPriority w:val="48"/>
    <w:rsid w:val="003764E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2">
    <w:name w:val="Grid Table 2"/>
    <w:basedOn w:val="a1"/>
    <w:uiPriority w:val="47"/>
    <w:rsid w:val="003764E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header"/>
    <w:basedOn w:val="a"/>
    <w:link w:val="Char"/>
    <w:uiPriority w:val="99"/>
    <w:unhideWhenUsed/>
    <w:rsid w:val="00B83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83C6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83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83C65"/>
    <w:rPr>
      <w:sz w:val="18"/>
      <w:szCs w:val="18"/>
    </w:rPr>
  </w:style>
  <w:style w:type="paragraph" w:styleId="a8">
    <w:name w:val="Revision"/>
    <w:hidden/>
    <w:uiPriority w:val="99"/>
    <w:semiHidden/>
    <w:rsid w:val="00B83C65"/>
  </w:style>
  <w:style w:type="paragraph" w:styleId="a9">
    <w:name w:val="Balloon Text"/>
    <w:basedOn w:val="a"/>
    <w:link w:val="Char1"/>
    <w:uiPriority w:val="99"/>
    <w:semiHidden/>
    <w:unhideWhenUsed/>
    <w:rsid w:val="00B83C6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83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5564E-D735-4E22-8881-EE5F56DE1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209</Words>
  <Characters>1194</Characters>
  <Application>Microsoft Office Word</Application>
  <DocSecurity>0</DocSecurity>
  <Lines>9</Lines>
  <Paragraphs>2</Paragraphs>
  <ScaleCrop>false</ScaleCrop>
  <Company>Microsoft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夏东</dc:creator>
  <cp:keywords/>
  <dc:description/>
  <cp:lastModifiedBy>夏东</cp:lastModifiedBy>
  <cp:revision>4</cp:revision>
  <dcterms:created xsi:type="dcterms:W3CDTF">2014-04-08T11:30:00Z</dcterms:created>
  <dcterms:modified xsi:type="dcterms:W3CDTF">2014-04-10T03:58:00Z</dcterms:modified>
</cp:coreProperties>
</file>